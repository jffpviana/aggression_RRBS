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eastAsia="Arial" w:cs="Arial" w:ascii="Arial" w:hAnsi="Arial"/>
          <w:sz w:val="24"/>
          <w:szCs w:val="24"/>
          <w:lang w:val="en-US"/>
        </w:rPr>
        <w:t xml:space="preserve">Aggressive behaviour is a common feature of several child and adolescent psychiatric </w:t>
      </w:r>
      <w:del w:id="0" w:author="Unknown Author" w:date="2020-08-10T15:45:37Z">
        <w:r>
          <w:rPr>
            <w:rFonts w:eastAsia="Arial" w:cs="Arial" w:ascii="Arial" w:hAnsi="Arial"/>
            <w:sz w:val="24"/>
            <w:szCs w:val="24"/>
            <w:lang w:val="en-US"/>
          </w:rPr>
          <w:delText>disorders</w:delText>
        </w:r>
      </w:del>
      <w:ins w:id="1" w:author="Unknown Author" w:date="2020-08-10T15:45:37Z">
        <w:r>
          <w:rPr>
            <w:rFonts w:eastAsia="Arial" w:cs="Arial" w:ascii="Arial" w:hAnsi="Arial"/>
            <w:sz w:val="24"/>
            <w:szCs w:val="24"/>
            <w:lang w:val="en-US"/>
          </w:rPr>
          <w:t>conditions</w:t>
        </w:r>
      </w:ins>
      <w:r>
        <w:rPr>
          <w:rFonts w:eastAsia="Arial" w:cs="Arial" w:ascii="Arial" w:hAnsi="Arial"/>
          <w:sz w:val="24"/>
          <w:szCs w:val="24"/>
          <w:lang w:val="en-US"/>
        </w:rPr>
        <w:t xml:space="preserve"> including attention-deficit/hyperactivity disorder (ADHD), conduct disorder (CD) and oppositional defiant disorder (ODD). </w:t>
      </w:r>
      <w:del w:id="2" w:author="Unknown Author" w:date="2020-08-10T15:46:07Z">
        <w:r>
          <w:rPr>
            <w:rFonts w:eastAsia="Arial" w:cs="Arial" w:ascii="Arial" w:hAnsi="Arial"/>
            <w:sz w:val="24"/>
            <w:szCs w:val="24"/>
            <w:lang w:val="en-US"/>
          </w:rPr>
          <w:delText>A</w:delText>
        </w:r>
      </w:del>
      <w:ins w:id="3" w:author="Unknown Author" w:date="2020-08-10T15:46:34Z">
        <w:r>
          <w:rPr>
            <w:rFonts w:eastAsia="Arial" w:cs="Arial" w:ascii="Arial" w:hAnsi="Arial"/>
            <w:sz w:val="24"/>
            <w:szCs w:val="24"/>
            <w:lang w:val="en-US"/>
          </w:rPr>
          <w:t>Several e</w:t>
        </w:r>
      </w:ins>
      <w:del w:id="4" w:author="Unknown Author" w:date="2020-08-10T15:46:07Z">
        <w:r>
          <w:rPr>
            <w:rFonts w:eastAsia="Arial" w:cs="Arial" w:ascii="Arial" w:hAnsi="Arial"/>
            <w:sz w:val="24"/>
            <w:szCs w:val="24"/>
            <w:lang w:val="en-US"/>
          </w:rPr>
          <w:delText xml:space="preserve">lthough </w:delText>
        </w:r>
      </w:del>
      <w:r>
        <w:rPr>
          <w:rFonts w:eastAsia="Arial" w:cs="Arial" w:ascii="Arial" w:hAnsi="Arial"/>
          <w:sz w:val="24"/>
          <w:szCs w:val="24"/>
          <w:lang w:val="en-US"/>
        </w:rPr>
        <w:t xml:space="preserve">environmental factors </w:t>
      </w:r>
      <w:del w:id="5" w:author="Unknown Author" w:date="2020-08-10T15:46:20Z">
        <w:r>
          <w:rPr>
            <w:rFonts w:eastAsia="Arial" w:cs="Arial" w:ascii="Arial" w:hAnsi="Arial"/>
            <w:sz w:val="24"/>
            <w:szCs w:val="24"/>
            <w:lang w:val="en-US"/>
          </w:rPr>
          <w:delText>influence many of these cases</w:delText>
        </w:r>
      </w:del>
      <w:ins w:id="6" w:author="Unknown Author" w:date="2020-08-10T15:46:20Z">
        <w:r>
          <w:rPr>
            <w:rFonts w:eastAsia="Arial" w:cs="Arial" w:ascii="Arial" w:hAnsi="Arial"/>
            <w:sz w:val="24"/>
            <w:szCs w:val="24"/>
            <w:lang w:val="en-US"/>
          </w:rPr>
          <w:t>are thought to be risk factors for these conditions (</w:t>
        </w:r>
      </w:ins>
      <w:ins w:id="7" w:author="Unknown Author" w:date="2020-08-10T15:46:20Z">
        <w:r>
          <w:rPr>
            <w:rFonts w:eastAsia="Arial" w:cs="Arial" w:ascii="Arial" w:hAnsi="Arial"/>
            <w:color w:val="CE181E"/>
            <w:sz w:val="24"/>
            <w:szCs w:val="24"/>
            <w:lang w:val="en-US"/>
          </w:rPr>
          <w:t>SUCH AS?</w:t>
        </w:r>
      </w:ins>
      <w:ins w:id="8" w:author="Unknown Author" w:date="2020-08-10T15:46:20Z">
        <w:r>
          <w:rPr>
            <w:rFonts w:eastAsia="Arial" w:cs="Arial" w:ascii="Arial" w:hAnsi="Arial"/>
            <w:sz w:val="24"/>
            <w:szCs w:val="24"/>
            <w:lang w:val="en-US"/>
          </w:rPr>
          <w:t xml:space="preserve">) and </w:t>
        </w:r>
      </w:ins>
      <w:del w:id="9" w:author="Unknown Author" w:date="2020-08-10T15:46:56Z">
        <w:r>
          <w:rPr>
            <w:rFonts w:eastAsia="Arial" w:cs="Arial" w:ascii="Arial" w:hAnsi="Arial"/>
            <w:sz w:val="24"/>
            <w:szCs w:val="24"/>
            <w:lang w:val="en-US"/>
          </w:rPr>
          <w:delText xml:space="preserve">, </w:delText>
        </w:r>
      </w:del>
      <w:r>
        <w:rPr>
          <w:rFonts w:eastAsia="Arial" w:cs="Arial" w:ascii="Arial" w:hAnsi="Arial"/>
          <w:sz w:val="24"/>
          <w:szCs w:val="24"/>
          <w:lang w:val="en-US"/>
        </w:rPr>
        <w:t>recent epigenetic work suggests that</w:t>
      </w:r>
      <w:ins w:id="10" w:author="Unknown Author" w:date="2020-08-10T15:47:06Z">
        <w:r>
          <w:rPr>
            <w:rFonts w:eastAsia="Arial" w:cs="Arial" w:ascii="Arial" w:hAnsi="Arial"/>
            <w:sz w:val="24"/>
            <w:szCs w:val="24"/>
            <w:lang w:val="en-US"/>
          </w:rPr>
          <w:t xml:space="preserve"> variability of DNA</w:t>
        </w:r>
      </w:ins>
      <w:r>
        <w:rPr>
          <w:rFonts w:eastAsia="Arial" w:cs="Arial" w:ascii="Arial" w:hAnsi="Arial"/>
          <w:sz w:val="24"/>
          <w:szCs w:val="24"/>
          <w:lang w:val="en-US"/>
        </w:rPr>
        <w:t xml:space="preserve"> methylation </w:t>
      </w:r>
      <w:ins w:id="11" w:author="Unknown Author" w:date="2020-08-10T15:47:19Z">
        <w:r>
          <w:rPr>
            <w:rFonts w:eastAsia="Arial" w:cs="Arial" w:ascii="Arial" w:hAnsi="Arial"/>
            <w:sz w:val="24"/>
            <w:szCs w:val="24"/>
            <w:lang w:val="en-US"/>
          </w:rPr>
          <w:t xml:space="preserve">levels </w:t>
        </w:r>
      </w:ins>
      <w:del w:id="12" w:author="Unknown Author" w:date="2020-08-10T15:47:27Z">
        <w:r>
          <w:rPr>
            <w:rFonts w:eastAsia="Arial" w:cs="Arial" w:ascii="Arial" w:hAnsi="Arial"/>
            <w:sz w:val="24"/>
            <w:szCs w:val="24"/>
            <w:lang w:val="en-US"/>
          </w:rPr>
          <w:delText xml:space="preserve">of CpG sites </w:delText>
        </w:r>
      </w:del>
      <w:r>
        <w:rPr>
          <w:rFonts w:eastAsia="Arial" w:cs="Arial" w:ascii="Arial" w:hAnsi="Arial"/>
          <w:sz w:val="24"/>
          <w:szCs w:val="24"/>
          <w:lang w:val="en-US"/>
        </w:rPr>
        <w:t xml:space="preserve">in neurons could </w:t>
      </w:r>
      <w:del w:id="13" w:author="Unknown Author" w:date="2020-08-10T15:47:37Z">
        <w:r>
          <w:rPr>
            <w:rFonts w:eastAsia="Arial" w:cs="Arial" w:ascii="Arial" w:hAnsi="Arial"/>
            <w:sz w:val="24"/>
            <w:szCs w:val="24"/>
            <w:lang w:val="en-US"/>
          </w:rPr>
          <w:delText>lead to these disease phenotypes</w:delText>
        </w:r>
      </w:del>
      <w:ins w:id="14" w:author="Unknown Author" w:date="2020-08-10T15:47:37Z">
        <w:r>
          <w:rPr>
            <w:rFonts w:eastAsia="Arial" w:cs="Arial" w:ascii="Arial" w:hAnsi="Arial"/>
            <w:sz w:val="24"/>
            <w:szCs w:val="24"/>
            <w:lang w:val="en-US"/>
          </w:rPr>
          <w:t>also be implicated</w:t>
        </w:r>
      </w:ins>
      <w:r>
        <w:rPr>
          <w:rFonts w:eastAsia="Arial" w:cs="Arial" w:ascii="Arial" w:hAnsi="Arial"/>
          <w:sz w:val="24"/>
          <w:szCs w:val="24"/>
          <w:lang w:val="en-US"/>
        </w:rPr>
        <w:t xml:space="preserve">. There is growing interest in profiling </w:t>
      </w:r>
      <w:del w:id="15" w:author="Unknown Author" w:date="2020-08-10T15:56:35Z">
        <w:r>
          <w:rPr>
            <w:rFonts w:eastAsia="Arial" w:cs="Arial" w:ascii="Arial" w:hAnsi="Arial"/>
            <w:sz w:val="24"/>
            <w:szCs w:val="24"/>
            <w:lang w:val="en-US"/>
          </w:rPr>
          <w:delText>the genes expressed in a disease by determining methylated sites in DNA</w:delText>
        </w:r>
      </w:del>
      <w:ins w:id="16" w:author="Unknown Author" w:date="2020-08-10T15:56:35Z">
        <w:r>
          <w:rPr>
            <w:rFonts w:eastAsia="Arial" w:cs="Arial" w:ascii="Arial" w:hAnsi="Arial"/>
            <w:sz w:val="24"/>
            <w:szCs w:val="24"/>
            <w:lang w:val="en-US"/>
          </w:rPr>
          <w:t>the epigenetic landscape of different psychiatric conditions</w:t>
        </w:r>
      </w:ins>
      <w:r>
        <w:rPr>
          <w:rFonts w:eastAsia="Arial" w:cs="Arial" w:ascii="Arial" w:hAnsi="Arial"/>
          <w:sz w:val="24"/>
          <w:szCs w:val="24"/>
          <w:lang w:val="en-US"/>
        </w:rPr>
        <w:t xml:space="preserve">. Investigating </w:t>
      </w:r>
      <w:ins w:id="17" w:author="Unknown Author" w:date="2020-08-10T15:54:30Z">
        <w:r>
          <w:rPr>
            <w:rFonts w:eastAsia="Arial" w:cs="Arial" w:ascii="Arial" w:hAnsi="Arial"/>
            <w:sz w:val="24"/>
            <w:szCs w:val="24"/>
            <w:lang w:val="en-US"/>
          </w:rPr>
          <w:t xml:space="preserve">variation </w:t>
        </w:r>
      </w:ins>
      <w:del w:id="18" w:author="Unknown Author" w:date="2020-08-10T15:54:30Z">
        <w:r>
          <w:rPr>
            <w:rFonts w:eastAsia="Arial" w:cs="Arial" w:ascii="Arial" w:hAnsi="Arial"/>
            <w:sz w:val="24"/>
            <w:szCs w:val="24"/>
            <w:lang w:val="en-US"/>
          </w:rPr>
          <w:delText>the effect</w:delText>
        </w:r>
      </w:del>
      <w:r>
        <w:rPr>
          <w:rFonts w:eastAsia="Arial" w:cs="Arial" w:ascii="Arial" w:hAnsi="Arial"/>
          <w:sz w:val="24"/>
          <w:szCs w:val="24"/>
          <w:lang w:val="en-US"/>
        </w:rPr>
        <w:t xml:space="preserve"> </w:t>
      </w:r>
      <w:ins w:id="19" w:author="Unknown Author" w:date="2020-08-10T15:54:37Z">
        <w:r>
          <w:rPr>
            <w:rFonts w:eastAsia="Arial" w:cs="Arial" w:ascii="Arial" w:hAnsi="Arial"/>
            <w:sz w:val="24"/>
            <w:szCs w:val="24"/>
            <w:lang w:val="en-US"/>
          </w:rPr>
          <w:t>in</w:t>
        </w:r>
      </w:ins>
      <w:del w:id="20" w:author="Unknown Author" w:date="2020-08-10T15:54:37Z">
        <w:r>
          <w:rPr>
            <w:rFonts w:eastAsia="Arial" w:cs="Arial" w:ascii="Arial" w:hAnsi="Arial"/>
            <w:sz w:val="24"/>
            <w:szCs w:val="24"/>
            <w:lang w:val="en-US"/>
          </w:rPr>
          <w:delText>of</w:delText>
        </w:r>
      </w:del>
      <w:r>
        <w:rPr>
          <w:rFonts w:eastAsia="Arial" w:cs="Arial" w:ascii="Arial" w:hAnsi="Arial"/>
          <w:sz w:val="24"/>
          <w:szCs w:val="24"/>
          <w:lang w:val="en-US"/>
        </w:rPr>
        <w:t xml:space="preserve"> </w:t>
      </w:r>
      <w:ins w:id="21" w:author="Unknown Author" w:date="2020-08-10T15:54:06Z">
        <w:r>
          <w:rPr>
            <w:rFonts w:eastAsia="Arial" w:cs="Arial" w:ascii="Arial" w:hAnsi="Arial"/>
            <w:sz w:val="24"/>
            <w:szCs w:val="24"/>
            <w:lang w:val="en-US"/>
          </w:rPr>
          <w:t>DNA</w:t>
        </w:r>
      </w:ins>
      <w:del w:id="22" w:author="Unknown Author" w:date="2020-08-10T15:54:06Z">
        <w:r>
          <w:rPr>
            <w:rFonts w:eastAsia="Arial" w:cs="Arial" w:ascii="Arial" w:hAnsi="Arial"/>
            <w:sz w:val="24"/>
            <w:szCs w:val="24"/>
            <w:lang w:val="en-US"/>
          </w:rPr>
          <w:delText xml:space="preserve">CpG </w:delText>
        </w:r>
      </w:del>
      <w:r>
        <w:rPr>
          <w:rFonts w:eastAsia="Arial" w:cs="Arial" w:ascii="Arial" w:hAnsi="Arial"/>
          <w:sz w:val="24"/>
          <w:szCs w:val="24"/>
          <w:lang w:val="en-US"/>
        </w:rPr>
        <w:t xml:space="preserve">methylation </w:t>
      </w:r>
      <w:ins w:id="23" w:author="Unknown Author" w:date="2020-08-10T15:54:45Z">
        <w:r>
          <w:rPr>
            <w:rFonts w:eastAsia="Arial" w:cs="Arial" w:ascii="Arial" w:hAnsi="Arial"/>
            <w:sz w:val="24"/>
            <w:szCs w:val="24"/>
            <w:lang w:val="en-US"/>
          </w:rPr>
          <w:t xml:space="preserve"> in different animal models of aggressio</w:t>
        </w:r>
      </w:ins>
      <w:ins w:id="24" w:author="Unknown Author" w:date="2020-08-10T15:54:45Z">
        <w:r>
          <w:rPr>
            <w:rFonts w:eastAsia="Arial" w:cs="Arial" w:ascii="Arial" w:hAnsi="Arial"/>
            <w:sz w:val="24"/>
            <w:szCs w:val="24"/>
            <w:lang w:val="en-US"/>
          </w:rPr>
          <w:t>n</w:t>
        </w:r>
      </w:ins>
      <w:ins w:id="25" w:author="Unknown Author" w:date="2020-08-10T15:54:45Z">
        <w:r>
          <w:rPr>
            <w:rFonts w:eastAsia="Arial" w:cs="Arial" w:ascii="Arial" w:hAnsi="Arial"/>
            <w:sz w:val="24"/>
            <w:szCs w:val="24"/>
            <w:lang w:val="en-US"/>
          </w:rPr>
          <w:t xml:space="preserve"> </w:t>
        </w:r>
      </w:ins>
      <w:r>
        <w:rPr>
          <w:rFonts w:eastAsia="Arial" w:cs="Arial" w:ascii="Arial" w:hAnsi="Arial"/>
          <w:sz w:val="24"/>
          <w:szCs w:val="24"/>
          <w:lang w:val="en-US"/>
        </w:rPr>
        <w:t xml:space="preserve">using bioinformatics pipelines </w:t>
      </w:r>
      <w:del w:id="26" w:author="Unknown Author" w:date="2020-08-10T15:55:13Z">
        <w:r>
          <w:rPr>
            <w:rFonts w:eastAsia="Arial" w:cs="Arial" w:ascii="Arial" w:hAnsi="Arial"/>
            <w:sz w:val="24"/>
            <w:szCs w:val="24"/>
            <w:lang w:val="en-US"/>
          </w:rPr>
          <w:delText>is the primary step to find a clear correlation</w:delText>
        </w:r>
      </w:del>
      <w:ins w:id="27" w:author="Unknown Author" w:date="2020-08-10T15:55:13Z">
        <w:r>
          <w:rPr>
            <w:rFonts w:eastAsia="Arial" w:cs="Arial" w:ascii="Arial" w:hAnsi="Arial"/>
            <w:sz w:val="24"/>
            <w:szCs w:val="24"/>
            <w:lang w:val="en-US"/>
          </w:rPr>
          <w:t>will help us understand the relationship</w:t>
        </w:r>
      </w:ins>
      <w:r>
        <w:rPr>
          <w:rFonts w:eastAsia="Arial" w:cs="Arial" w:ascii="Arial" w:hAnsi="Arial"/>
          <w:sz w:val="24"/>
          <w:szCs w:val="24"/>
          <w:lang w:val="en-US"/>
        </w:rPr>
        <w:t xml:space="preserve"> between</w:t>
      </w:r>
      <w:ins w:id="28" w:author="Unknown Author" w:date="2020-08-10T15:55:34Z">
        <w:r>
          <w:rPr>
            <w:rFonts w:eastAsia="Arial" w:cs="Arial" w:ascii="Arial" w:hAnsi="Arial"/>
            <w:sz w:val="24"/>
            <w:szCs w:val="24"/>
            <w:lang w:val="en-US"/>
          </w:rPr>
          <w:t xml:space="preserve"> the moleular aetiology of</w:t>
        </w:r>
      </w:ins>
      <w:r>
        <w:rPr>
          <w:rFonts w:eastAsia="Arial" w:cs="Arial" w:ascii="Arial" w:hAnsi="Arial"/>
          <w:sz w:val="24"/>
          <w:szCs w:val="24"/>
          <w:lang w:val="en-US"/>
        </w:rPr>
        <w:t xml:space="preserve"> </w:t>
      </w:r>
      <w:ins w:id="29" w:author="Unknown Author" w:date="2020-08-10T15:55:52Z">
        <w:r>
          <w:rPr>
            <w:rFonts w:eastAsia="Arial" w:cs="Arial" w:ascii="Arial" w:hAnsi="Arial"/>
            <w:sz w:val="24"/>
            <w:szCs w:val="24"/>
            <w:lang w:val="en-US"/>
          </w:rPr>
          <w:t xml:space="preserve">such </w:t>
        </w:r>
      </w:ins>
      <w:r>
        <w:rPr>
          <w:rFonts w:eastAsia="Arial" w:cs="Arial" w:ascii="Arial" w:hAnsi="Arial"/>
          <w:sz w:val="24"/>
          <w:szCs w:val="24"/>
          <w:lang w:val="en-US"/>
        </w:rPr>
        <w:t xml:space="preserve">child and adolescent </w:t>
      </w:r>
      <w:ins w:id="30" w:author="Unknown Author" w:date="2020-08-10T15:55:45Z">
        <w:r>
          <w:rPr>
            <w:rFonts w:eastAsia="Arial" w:cs="Arial" w:ascii="Arial" w:hAnsi="Arial"/>
            <w:sz w:val="24"/>
            <w:szCs w:val="24"/>
            <w:lang w:val="en-US"/>
          </w:rPr>
          <w:t>conditions</w:t>
        </w:r>
      </w:ins>
      <w:del w:id="31" w:author="Unknown Author" w:date="2020-08-10T15:55:45Z">
        <w:r>
          <w:rPr>
            <w:rFonts w:eastAsia="Arial" w:cs="Arial" w:ascii="Arial" w:hAnsi="Arial"/>
            <w:sz w:val="24"/>
            <w:szCs w:val="24"/>
            <w:lang w:val="en-US"/>
          </w:rPr>
          <w:delText>neurological disorder aetiology</w:delText>
        </w:r>
      </w:del>
      <w:r>
        <w:rPr>
          <w:rFonts w:eastAsia="Arial" w:cs="Arial" w:ascii="Arial" w:hAnsi="Arial"/>
          <w:sz w:val="24"/>
          <w:szCs w:val="24"/>
          <w:lang w:val="en-US"/>
        </w:rPr>
        <w:t xml:space="preserve"> and epigenetic factors.  </w:t>
      </w:r>
    </w:p>
    <w:p>
      <w:pPr>
        <w:pStyle w:val="Normal"/>
        <w:bidi w:val="0"/>
        <w:jc w:val="left"/>
        <w:rPr/>
      </w:pPr>
      <w:r>
        <w:rPr>
          <w:rFonts w:eastAsia="Arial" w:cs="Arial" w:ascii="Arial" w:hAnsi="Arial"/>
          <w:sz w:val="24"/>
          <w:szCs w:val="24"/>
          <w:lang w:val="en-US"/>
        </w:rPr>
        <w:t>Epigenome-wide association studies (EWAS) i</w:t>
      </w:r>
      <w:del w:id="32" w:author="Unknown Author" w:date="2020-08-10T15:57:14Z">
        <w:r>
          <w:rPr>
            <w:rFonts w:eastAsia="Arial" w:cs="Arial" w:ascii="Arial" w:hAnsi="Arial"/>
            <w:sz w:val="24"/>
            <w:szCs w:val="24"/>
            <w:lang w:val="en-US"/>
          </w:rPr>
          <w:delText>s the investigation of quantifiable epigenetic marks in the genome t</w:delText>
        </w:r>
      </w:del>
      <w:ins w:id="33" w:author="Unknown Author" w:date="2020-08-10T15:57:14Z">
        <w:r>
          <w:rPr>
            <w:rFonts w:eastAsia="Arial" w:cs="Arial" w:ascii="Arial" w:hAnsi="Arial"/>
            <w:sz w:val="24"/>
            <w:szCs w:val="24"/>
            <w:lang w:val="en-US"/>
          </w:rPr>
          <w:t>aim to</w:t>
        </w:r>
      </w:ins>
      <w:del w:id="34" w:author="Unknown Author" w:date="2020-08-10T15:57:14Z">
        <w:r>
          <w:rPr>
            <w:rFonts w:eastAsia="Arial" w:cs="Arial" w:ascii="Arial" w:hAnsi="Arial"/>
            <w:sz w:val="24"/>
            <w:szCs w:val="24"/>
            <w:lang w:val="en-US"/>
          </w:rPr>
          <w:delText>o</w:delText>
        </w:r>
      </w:del>
      <w:r>
        <w:rPr>
          <w:rFonts w:eastAsia="Arial" w:cs="Arial" w:ascii="Arial" w:hAnsi="Arial"/>
          <w:sz w:val="24"/>
          <w:szCs w:val="24"/>
          <w:lang w:val="en-US"/>
        </w:rPr>
        <w:t xml:space="preserve"> identify a relationship between epigenetic variation and a specific phenotype, such as aggression</w:t>
      </w:r>
      <w:del w:id="35" w:author="Unknown Author" w:date="2020-08-10T15:57:27Z">
        <w:r>
          <w:rPr>
            <w:rFonts w:eastAsia="Arial" w:cs="Arial" w:ascii="Arial" w:hAnsi="Arial"/>
            <w:sz w:val="24"/>
            <w:szCs w:val="24"/>
            <w:lang w:val="en-US"/>
          </w:rPr>
          <w:delText xml:space="preserve"> in disease</w:delText>
        </w:r>
      </w:del>
      <w:r>
        <w:rPr>
          <w:rFonts w:eastAsia="Arial" w:cs="Arial" w:ascii="Arial" w:hAnsi="Arial"/>
          <w:sz w:val="24"/>
          <w:szCs w:val="24"/>
          <w:lang w:val="en-US"/>
        </w:rPr>
        <w:t>. Epigenetic</w:t>
      </w:r>
      <w:r>
        <w:rPr>
          <w:rFonts w:eastAsia="Arial" w:cs="Arial" w:ascii="Arial" w:hAnsi="Arial"/>
          <w:strike/>
          <w:sz w:val="24"/>
          <w:szCs w:val="24"/>
          <w:lang w:val="en-US"/>
        </w:rPr>
        <w:t>s</w:t>
      </w:r>
      <w:r>
        <w:rPr>
          <w:rFonts w:eastAsia="Arial" w:cs="Arial" w:ascii="Arial" w:hAnsi="Arial"/>
          <w:sz w:val="24"/>
          <w:szCs w:val="24"/>
          <w:lang w:val="en-US"/>
        </w:rPr>
        <w:t xml:space="preserve"> mechanisms, </w:t>
      </w:r>
      <w:del w:id="36" w:author="Unknown Author" w:date="2020-08-10T15:57:42Z">
        <w:r>
          <w:rPr>
            <w:rFonts w:eastAsia="Arial" w:cs="Arial" w:ascii="Arial" w:hAnsi="Arial"/>
            <w:sz w:val="24"/>
            <w:szCs w:val="24"/>
            <w:lang w:val="en-US"/>
          </w:rPr>
          <w:delText xml:space="preserve">including chromatin structure remodeling, </w:delText>
        </w:r>
      </w:del>
      <w:ins w:id="37" w:author="Unknown Author" w:date="2020-08-10T15:57:42Z">
        <w:r>
          <w:rPr>
            <w:rFonts w:eastAsia="Arial" w:cs="Arial" w:ascii="Arial" w:hAnsi="Arial"/>
            <w:sz w:val="24"/>
            <w:szCs w:val="24"/>
            <w:lang w:val="en-US"/>
          </w:rPr>
          <w:t xml:space="preserve">such as </w:t>
        </w:r>
      </w:ins>
      <w:r>
        <w:rPr>
          <w:rFonts w:eastAsia="Arial" w:cs="Arial" w:ascii="Arial" w:hAnsi="Arial"/>
          <w:sz w:val="24"/>
          <w:szCs w:val="24"/>
          <w:lang w:val="en-US"/>
        </w:rPr>
        <w:t xml:space="preserve">histone </w:t>
      </w:r>
      <w:del w:id="38" w:author="Unknown Author" w:date="2020-08-10T15:58:21Z">
        <w:r>
          <w:rPr>
            <w:rFonts w:eastAsia="Arial" w:cs="Arial" w:ascii="Arial" w:hAnsi="Arial"/>
            <w:sz w:val="24"/>
            <w:szCs w:val="24"/>
            <w:lang w:val="en-US"/>
          </w:rPr>
          <w:delText>modifications</w:delText>
        </w:r>
      </w:del>
      <w:r>
        <w:rPr>
          <w:rFonts w:eastAsia="Arial" w:cs="Arial" w:ascii="Arial" w:hAnsi="Arial"/>
          <w:sz w:val="24"/>
          <w:szCs w:val="24"/>
          <w:lang w:val="en-US"/>
        </w:rPr>
        <w:t xml:space="preserve"> and DNA </w:t>
      </w:r>
      <w:del w:id="39" w:author="Unknown Author" w:date="2020-08-10T15:58:25Z">
        <w:r>
          <w:rPr>
            <w:rFonts w:eastAsia="Arial" w:cs="Arial" w:ascii="Arial" w:hAnsi="Arial"/>
            <w:sz w:val="24"/>
            <w:szCs w:val="24"/>
            <w:lang w:val="en-US"/>
          </w:rPr>
          <w:delText>methylation</w:delText>
        </w:r>
      </w:del>
      <w:ins w:id="40" w:author="Unknown Author" w:date="2020-08-10T15:58:25Z">
        <w:r>
          <w:rPr>
            <w:rFonts w:eastAsia="Arial" w:cs="Arial" w:ascii="Arial" w:hAnsi="Arial"/>
            <w:sz w:val="24"/>
            <w:szCs w:val="24"/>
            <w:lang w:val="en-US"/>
          </w:rPr>
          <w:t>modifications</w:t>
        </w:r>
      </w:ins>
      <w:r>
        <w:rPr>
          <w:rFonts w:eastAsia="Arial" w:cs="Arial" w:ascii="Arial" w:hAnsi="Arial"/>
          <w:sz w:val="24"/>
          <w:szCs w:val="24"/>
          <w:lang w:val="en-US"/>
        </w:rPr>
        <w:t xml:space="preserve"> </w:t>
      </w:r>
      <w:del w:id="41" w:author="Unknown Author" w:date="2020-08-10T15:57:58Z">
        <w:r>
          <w:rPr>
            <w:rFonts w:eastAsia="Arial" w:cs="Arial" w:ascii="Arial" w:hAnsi="Arial"/>
            <w:sz w:val="24"/>
            <w:szCs w:val="24"/>
            <w:lang w:val="en-US"/>
          </w:rPr>
          <w:delText xml:space="preserve">do not take part in the alteration of the </w:delText>
        </w:r>
      </w:del>
      <w:del w:id="42" w:author="Unknown Author" w:date="2020-08-10T15:58:33Z">
        <w:r>
          <w:rPr>
            <w:rFonts w:eastAsia="Arial" w:cs="Arial" w:ascii="Arial" w:hAnsi="Arial"/>
            <w:sz w:val="24"/>
            <w:szCs w:val="24"/>
            <w:lang w:val="en-US"/>
          </w:rPr>
          <w:delText xml:space="preserve">DNA sequence. Rather, they </w:delText>
        </w:r>
      </w:del>
      <w:ins w:id="43" w:author="Unknown Author" w:date="2020-08-10T15:58:33Z">
        <w:r>
          <w:rPr>
            <w:rFonts w:eastAsia="Arial" w:cs="Arial" w:ascii="Arial" w:hAnsi="Arial"/>
            <w:sz w:val="24"/>
            <w:szCs w:val="24"/>
            <w:lang w:val="en-US"/>
          </w:rPr>
          <w:t xml:space="preserve">have important roles in </w:t>
        </w:r>
      </w:ins>
      <w:r>
        <w:rPr>
          <w:rFonts w:eastAsia="Arial" w:cs="Arial" w:ascii="Arial" w:hAnsi="Arial"/>
          <w:sz w:val="24"/>
          <w:szCs w:val="24"/>
          <w:lang w:val="en-US"/>
        </w:rPr>
        <w:t>regulat</w:t>
      </w:r>
      <w:ins w:id="44" w:author="Unknown Author" w:date="2020-08-10T15:58:39Z">
        <w:r>
          <w:rPr>
            <w:rFonts w:eastAsia="Arial" w:cs="Arial" w:ascii="Arial" w:hAnsi="Arial"/>
            <w:sz w:val="24"/>
            <w:szCs w:val="24"/>
            <w:lang w:val="en-US"/>
          </w:rPr>
          <w:t xml:space="preserve">ing </w:t>
        </w:r>
      </w:ins>
      <w:del w:id="45" w:author="Unknown Author" w:date="2020-08-10T15:58:39Z">
        <w:r>
          <w:rPr>
            <w:rFonts w:eastAsia="Arial" w:cs="Arial" w:ascii="Arial" w:hAnsi="Arial"/>
            <w:sz w:val="24"/>
            <w:szCs w:val="24"/>
            <w:lang w:val="en-US"/>
          </w:rPr>
          <w:delText>e</w:delText>
        </w:r>
      </w:del>
      <w:r>
        <w:rPr>
          <w:rFonts w:eastAsia="Arial" w:cs="Arial" w:ascii="Arial" w:hAnsi="Arial"/>
          <w:sz w:val="24"/>
          <w:szCs w:val="24"/>
          <w:lang w:val="en-US"/>
        </w:rPr>
        <w:t xml:space="preserve"> gene expression</w:t>
      </w:r>
      <w:ins w:id="46" w:author="Unknown Author" w:date="2020-08-10T15:58:44Z">
        <w:r>
          <w:rPr>
            <w:rFonts w:eastAsia="Arial" w:cs="Arial" w:ascii="Arial" w:hAnsi="Arial"/>
            <w:sz w:val="24"/>
            <w:szCs w:val="24"/>
            <w:lang w:val="en-US"/>
          </w:rPr>
          <w:t xml:space="preserve"> and are independent from DNA sequence</w:t>
        </w:r>
      </w:ins>
      <w:r>
        <w:rPr>
          <w:rFonts w:eastAsia="Arial" w:cs="Arial" w:ascii="Arial" w:hAnsi="Arial"/>
          <w:sz w:val="24"/>
          <w:szCs w:val="24"/>
          <w:lang w:val="en-US"/>
        </w:rPr>
        <w:t xml:space="preserve">. Epigenetic marks </w:t>
      </w:r>
      <w:ins w:id="47" w:author="Unknown Author" w:date="2020-08-10T15:59:21Z">
        <w:r>
          <w:rPr>
            <w:rFonts w:eastAsia="Arial" w:cs="Arial" w:ascii="Arial" w:hAnsi="Arial"/>
            <w:sz w:val="24"/>
            <w:szCs w:val="24"/>
            <w:lang w:val="en-US"/>
          </w:rPr>
          <w:t xml:space="preserve">regulate processes such as </w:t>
        </w:r>
      </w:ins>
      <w:del w:id="48" w:author="Unknown Author" w:date="2020-08-10T15:59:19Z">
        <w:r>
          <w:rPr>
            <w:rFonts w:eastAsia="Arial" w:cs="Arial" w:ascii="Arial" w:hAnsi="Arial"/>
            <w:sz w:val="24"/>
            <w:szCs w:val="24"/>
            <w:lang w:val="en-US"/>
          </w:rPr>
          <w:delText xml:space="preserve">are critical for </w:delText>
        </w:r>
      </w:del>
      <w:r>
        <w:rPr>
          <w:rFonts w:eastAsia="Arial" w:cs="Arial" w:ascii="Arial" w:hAnsi="Arial"/>
          <w:sz w:val="24"/>
          <w:szCs w:val="24"/>
          <w:lang w:val="en-US"/>
        </w:rPr>
        <w:t xml:space="preserve">gene silencing, </w:t>
      </w:r>
      <w:del w:id="49" w:author="Unknown Author" w:date="2020-08-10T15:59:30Z">
        <w:r>
          <w:rPr>
            <w:rFonts w:eastAsia="Arial" w:cs="Arial" w:ascii="Arial" w:hAnsi="Arial"/>
            <w:sz w:val="24"/>
            <w:szCs w:val="24"/>
            <w:lang w:val="en-US"/>
          </w:rPr>
          <w:delText xml:space="preserve">leading to many disease phenotypes, and is additionally the cause of </w:delText>
        </w:r>
      </w:del>
      <w:r>
        <w:rPr>
          <w:rFonts w:eastAsia="Arial" w:cs="Arial" w:ascii="Arial" w:hAnsi="Arial"/>
          <w:sz w:val="24"/>
          <w:szCs w:val="24"/>
          <w:lang w:val="en-US"/>
        </w:rPr>
        <w:t xml:space="preserve">genomic imprinting and X chromosome inactivation. </w:t>
      </w:r>
      <w:ins w:id="50" w:author="Unknown Author" w:date="2020-08-10T15:59:44Z">
        <w:r>
          <w:rPr>
            <w:rFonts w:eastAsia="Arial" w:cs="Arial" w:ascii="Arial" w:hAnsi="Arial"/>
            <w:sz w:val="24"/>
            <w:szCs w:val="24"/>
            <w:lang w:val="en-US"/>
          </w:rPr>
          <w:t>Disregulation of epigenetic marks has been link</w:t>
        </w:r>
      </w:ins>
      <w:ins w:id="51" w:author="Unknown Author" w:date="2020-08-10T16:00:00Z">
        <w:r>
          <w:rPr>
            <w:rFonts w:eastAsia="Arial" w:cs="Arial" w:ascii="Arial" w:hAnsi="Arial"/>
            <w:sz w:val="24"/>
            <w:szCs w:val="24"/>
            <w:lang w:val="en-US"/>
          </w:rPr>
          <w:t>ed to several disorders.</w:t>
        </w:r>
      </w:ins>
    </w:p>
    <w:p>
      <w:pPr>
        <w:pStyle w:val="Normal"/>
        <w:bidi w:val="0"/>
        <w:jc w:val="left"/>
        <w:rPr/>
      </w:pPr>
      <w:r>
        <w:rPr>
          <w:rFonts w:eastAsia="Arial" w:cs="Arial" w:ascii="Arial" w:hAnsi="Arial"/>
          <w:i/>
          <w:iCs/>
          <w:sz w:val="24"/>
          <w:szCs w:val="24"/>
          <w:lang w:val="en-US"/>
        </w:rPr>
        <w:t>The focus of this neuroepigenetic study: epigenetic regulation by DNA methylation.</w:t>
      </w:r>
    </w:p>
    <w:p>
      <w:pPr>
        <w:pStyle w:val="Normal"/>
        <w:bidi w:val="0"/>
        <w:jc w:val="left"/>
        <w:rPr/>
      </w:pPr>
      <w:commentRangeStart w:id="0"/>
      <w:r>
        <w:rPr>
          <w:rFonts w:eastAsia="Arial" w:cs="Arial" w:ascii="Arial" w:hAnsi="Arial"/>
          <w:sz w:val="24"/>
          <w:szCs w:val="24"/>
          <w:lang w:val="en-US"/>
        </w:rPr>
        <w:t xml:space="preserve">DNA methylation predominantly occurs on cytosines followed by guanine residues (CpG). CpA, CpT, and CpC (non-CpG) site methylation is less commonly observed. DNA methyltransferases (DNMTs) catalyses the methylation at the fifth carbon of the cytosine, leading to the formation of 5-methylcytosine (5mC). Demethylation of 5mC occurs via a passive or active process. The active process requires oxidation by Ten-Eleven-Translocation (TET) proteins or deamination via activation induced cytidine deaminase (AID)/apolipoprotein B mRNA editing enzyme, catalytic polypeptide (APOBEC). </w:t>
      </w:r>
      <w:ins w:id="52" w:author="Unknown Author" w:date="2020-08-10T16:01:17Z">
        <w:commentRangeEnd w:id="0"/>
        <w:r>
          <w:commentReference w:id="0"/>
        </w:r>
        <w:r>
          <w:rPr>
            <w:rFonts w:eastAsia="Arial" w:cs="Arial" w:ascii="Arial" w:hAnsi="Arial"/>
            <w:sz w:val="24"/>
            <w:szCs w:val="24"/>
            <w:lang w:val="en-US"/>
          </w:rPr>
        </w:r>
      </w:ins>
    </w:p>
    <w:p>
      <w:pPr>
        <w:pStyle w:val="Normal"/>
        <w:bidi w:val="0"/>
        <w:jc w:val="left"/>
        <w:rPr/>
      </w:pPr>
      <w:r>
        <w:rPr>
          <w:rFonts w:eastAsia="Arial" w:cs="Arial" w:ascii="Arial" w:hAnsi="Arial"/>
          <w:sz w:val="24"/>
          <w:szCs w:val="24"/>
          <w:lang w:val="en-US"/>
        </w:rPr>
        <w:t xml:space="preserve">Reduced representation bisulfite sequencing (RRBS) is a </w:t>
      </w:r>
      <w:del w:id="53" w:author="Unknown Author" w:date="2020-08-10T16:02:12Z">
        <w:r>
          <w:rPr>
            <w:rFonts w:eastAsia="Arial" w:cs="Arial" w:ascii="Arial" w:hAnsi="Arial"/>
            <w:sz w:val="24"/>
            <w:szCs w:val="24"/>
            <w:lang w:val="en-US"/>
          </w:rPr>
          <w:delText>bioinformatics technique</w:delText>
        </w:r>
      </w:del>
      <w:ins w:id="54" w:author="Unknown Author" w:date="2020-08-10T16:02:12Z">
        <w:r>
          <w:rPr>
            <w:rFonts w:eastAsia="Arial" w:cs="Arial" w:ascii="Arial" w:hAnsi="Arial"/>
            <w:sz w:val="24"/>
            <w:szCs w:val="24"/>
            <w:lang w:val="en-US"/>
          </w:rPr>
          <w:t>sequencing method</w:t>
        </w:r>
      </w:ins>
      <w:r>
        <w:rPr>
          <w:rFonts w:eastAsia="Arial" w:cs="Arial" w:ascii="Arial" w:hAnsi="Arial"/>
          <w:sz w:val="24"/>
          <w:szCs w:val="24"/>
          <w:lang w:val="en-US"/>
        </w:rPr>
        <w:t xml:space="preserve"> used to profile </w:t>
      </w:r>
      <w:ins w:id="55" w:author="Unknown Author" w:date="2020-08-10T16:02:19Z">
        <w:r>
          <w:rPr>
            <w:rFonts w:eastAsia="Arial" w:cs="Arial" w:ascii="Arial" w:hAnsi="Arial"/>
            <w:sz w:val="24"/>
            <w:szCs w:val="24"/>
            <w:lang w:val="en-US"/>
          </w:rPr>
          <w:t xml:space="preserve">DNA </w:t>
        </w:r>
      </w:ins>
      <w:r>
        <w:rPr>
          <w:rFonts w:eastAsia="Arial" w:cs="Arial" w:ascii="Arial" w:hAnsi="Arial"/>
          <w:sz w:val="24"/>
          <w:szCs w:val="24"/>
          <w:lang w:val="en-US"/>
        </w:rPr>
        <w:t xml:space="preserve">methylation levels in the genome. </w:t>
      </w:r>
      <w:del w:id="56" w:author="Unknown Author" w:date="2020-08-10T16:02:30Z">
        <w:r>
          <w:rPr>
            <w:rFonts w:eastAsia="Arial" w:cs="Arial" w:ascii="Arial" w:hAnsi="Arial"/>
            <w:sz w:val="24"/>
            <w:szCs w:val="24"/>
            <w:lang w:val="en-US"/>
          </w:rPr>
          <w:delText xml:space="preserve">RRBS compares large amounts of high-quality sequence data for a given cell type or tissue. </w:delText>
        </w:r>
      </w:del>
      <w:r>
        <w:rPr>
          <w:rFonts w:eastAsia="Arial" w:cs="Arial" w:ascii="Arial" w:hAnsi="Arial"/>
          <w:sz w:val="24"/>
          <w:szCs w:val="24"/>
          <w:lang w:val="en-US"/>
        </w:rPr>
        <w:t xml:space="preserve">Due to the large CPU power it requires, RRBS is optimally carried out using supercomputers. Luckily, my University had one in handy! I was required to connect my laptop to the University’s supercomputer using a VPN in order to start my project remotely (due to the COVID-19 pandemic).  </w:t>
      </w:r>
    </w:p>
    <w:p>
      <w:pPr>
        <w:pStyle w:val="Normal"/>
        <w:bidi w:val="0"/>
        <w:jc w:val="left"/>
        <w:rPr/>
      </w:pPr>
      <w:r>
        <w:rPr>
          <w:rFonts w:eastAsia="Arial" w:cs="Arial" w:ascii="Arial" w:hAnsi="Arial"/>
          <w:sz w:val="24"/>
          <w:szCs w:val="24"/>
          <w:lang w:val="en-US"/>
        </w:rPr>
        <w:t xml:space="preserve">Once connected to the University server, I began investigating </w:t>
      </w:r>
      <w:ins w:id="57" w:author="Unknown Author" w:date="2020-08-10T16:03:23Z">
        <w:r>
          <w:rPr>
            <w:rFonts w:eastAsia="Arial" w:cs="Arial" w:ascii="Arial" w:hAnsi="Arial"/>
            <w:sz w:val="24"/>
            <w:szCs w:val="24"/>
            <w:lang w:val="en-US"/>
          </w:rPr>
          <w:t xml:space="preserve">DNA </w:t>
        </w:r>
      </w:ins>
      <w:r>
        <w:rPr>
          <w:rFonts w:eastAsia="Arial" w:cs="Arial" w:ascii="Arial" w:hAnsi="Arial"/>
          <w:sz w:val="24"/>
          <w:szCs w:val="24"/>
          <w:lang w:val="en-US"/>
        </w:rPr>
        <w:t>methylation levels i</w:t>
      </w:r>
      <w:del w:id="58" w:author="Unknown Author" w:date="2020-08-10T16:03:27Z">
        <w:r>
          <w:rPr>
            <w:rFonts w:eastAsia="Arial" w:cs="Arial" w:ascii="Arial" w:hAnsi="Arial"/>
            <w:sz w:val="24"/>
            <w:szCs w:val="24"/>
            <w:lang w:val="en-US"/>
          </w:rPr>
          <w:delText xml:space="preserve">n DNA </w:delText>
        </w:r>
      </w:del>
      <w:r>
        <w:rPr>
          <w:rFonts w:eastAsia="Arial" w:cs="Arial" w:ascii="Arial" w:hAnsi="Arial"/>
          <w:sz w:val="24"/>
          <w:szCs w:val="24"/>
          <w:lang w:val="en-US"/>
        </w:rPr>
        <w:t>and its correlation with aggression</w:t>
      </w:r>
      <w:del w:id="59" w:author="Unknown Author" w:date="2020-08-10T16:03:36Z">
        <w:r>
          <w:rPr>
            <w:rFonts w:eastAsia="Arial" w:cs="Arial" w:ascii="Arial" w:hAnsi="Arial"/>
            <w:sz w:val="24"/>
            <w:szCs w:val="24"/>
            <w:lang w:val="en-US"/>
          </w:rPr>
          <w:delText xml:space="preserve"> in disease</w:delText>
        </w:r>
      </w:del>
      <w:r>
        <w:rPr>
          <w:rFonts w:eastAsia="Arial" w:cs="Arial" w:ascii="Arial" w:hAnsi="Arial"/>
          <w:sz w:val="24"/>
          <w:szCs w:val="24"/>
          <w:lang w:val="en-US"/>
        </w:rPr>
        <w:t xml:space="preserve">. To </w:t>
      </w:r>
      <w:del w:id="60" w:author="Unknown Author" w:date="2020-08-10T16:03:47Z">
        <w:r>
          <w:rPr>
            <w:rFonts w:eastAsia="Arial" w:cs="Arial" w:ascii="Arial" w:hAnsi="Arial"/>
            <w:sz w:val="24"/>
            <w:szCs w:val="24"/>
            <w:lang w:val="en-US"/>
          </w:rPr>
          <w:delText>model this effect in humans</w:delText>
        </w:r>
      </w:del>
      <w:ins w:id="61" w:author="Unknown Author" w:date="2020-08-10T16:03:47Z">
        <w:r>
          <w:rPr>
            <w:rFonts w:eastAsia="Arial" w:cs="Arial" w:ascii="Arial" w:hAnsi="Arial"/>
            <w:sz w:val="24"/>
            <w:szCs w:val="24"/>
            <w:lang w:val="en-US"/>
          </w:rPr>
          <w:t>investigate this</w:t>
        </w:r>
      </w:ins>
      <w:del w:id="62" w:author="Unknown Author" w:date="2020-08-10T16:03:52Z">
        <w:r>
          <w:rPr>
            <w:rFonts w:eastAsia="Arial" w:cs="Arial" w:ascii="Arial" w:hAnsi="Arial"/>
            <w:sz w:val="24"/>
            <w:szCs w:val="24"/>
            <w:lang w:val="en-US"/>
          </w:rPr>
          <w:delText>,</w:delText>
        </w:r>
      </w:del>
      <w:ins w:id="63" w:author="Unknown Author" w:date="2020-08-10T16:03:53Z">
        <w:r>
          <w:rPr>
            <w:rFonts w:eastAsia="Arial" w:cs="Arial" w:ascii="Arial" w:hAnsi="Arial"/>
            <w:sz w:val="24"/>
            <w:szCs w:val="24"/>
            <w:lang w:val="en-US"/>
          </w:rPr>
          <w:t xml:space="preserve"> we used</w:t>
        </w:r>
      </w:ins>
      <w:r>
        <w:rPr>
          <w:rFonts w:eastAsia="Arial" w:cs="Arial" w:ascii="Arial" w:hAnsi="Arial"/>
          <w:sz w:val="24"/>
          <w:szCs w:val="24"/>
          <w:lang w:val="en-US"/>
        </w:rPr>
        <w:t xml:space="preserve"> </w:t>
      </w:r>
      <w:ins w:id="64" w:author="Unknown Author" w:date="2020-08-10T16:05:01Z">
        <w:r>
          <w:rPr>
            <w:rFonts w:eastAsia="Arial" w:cs="Arial" w:ascii="Arial" w:hAnsi="Arial"/>
            <w:sz w:val="24"/>
            <w:szCs w:val="24"/>
            <w:lang w:val="en-US"/>
          </w:rPr>
          <w:t xml:space="preserve">RBBS </w:t>
        </w:r>
      </w:ins>
      <w:r>
        <w:rPr>
          <w:rFonts w:eastAsia="Arial" w:cs="Arial" w:ascii="Arial" w:hAnsi="Arial"/>
          <w:sz w:val="24"/>
          <w:szCs w:val="24"/>
          <w:lang w:val="en-US"/>
        </w:rPr>
        <w:t>data from</w:t>
      </w:r>
      <w:ins w:id="65" w:author="Unknown Author" w:date="2020-08-10T16:04:07Z">
        <w:r>
          <w:rPr>
            <w:rFonts w:eastAsia="Arial" w:cs="Arial" w:ascii="Arial" w:hAnsi="Arial"/>
            <w:sz w:val="24"/>
            <w:szCs w:val="24"/>
            <w:lang w:val="en-US"/>
          </w:rPr>
          <w:t xml:space="preserve"> brain samples of</w:t>
        </w:r>
      </w:ins>
      <w:r>
        <w:rPr>
          <w:rFonts w:eastAsia="Arial" w:cs="Arial" w:ascii="Arial" w:hAnsi="Arial"/>
          <w:sz w:val="24"/>
          <w:szCs w:val="24"/>
          <w:lang w:val="en-US"/>
        </w:rPr>
        <w:t xml:space="preserve"> 5 mice with a non-aggressive phenotype (cByJ) and 6 mice with an aggressive phenotype (cJ)</w:t>
      </w:r>
      <w:del w:id="66" w:author="Unknown Author" w:date="2020-08-10T16:04:01Z">
        <w:r>
          <w:rPr>
            <w:rFonts w:eastAsia="Arial" w:cs="Arial" w:ascii="Arial" w:hAnsi="Arial"/>
            <w:sz w:val="24"/>
            <w:szCs w:val="24"/>
            <w:lang w:val="en-US"/>
          </w:rPr>
          <w:delText xml:space="preserve"> was provided</w:delText>
        </w:r>
      </w:del>
      <w:r>
        <w:rPr>
          <w:rFonts w:eastAsia="Arial" w:cs="Arial" w:ascii="Arial" w:hAnsi="Arial"/>
          <w:sz w:val="24"/>
          <w:szCs w:val="24"/>
          <w:lang w:val="en-US"/>
        </w:rPr>
        <w:t xml:space="preserve">. Three regions of the brain were analysed; Anterior cingulate cortex (ACC), Midcingulate cortex (MCC) and Ventromedial nucleus (VMH). According to previous studies, the brain regions are involved in the regulation of aggressive behaviour in mice. ACC and MCC are complementary towards each other in their functions: ACC demonstrated an ability to regulate basic threat recognition and MCC mediates approach/avoidance selection during aggressive encounters. </w:t>
      </w:r>
      <w:del w:id="67" w:author="Unknown Author" w:date="2020-08-10T16:04:56Z">
        <w:r>
          <w:rPr>
            <w:rFonts w:eastAsia="Arial" w:cs="Arial" w:ascii="Arial" w:hAnsi="Arial"/>
            <w:sz w:val="24"/>
            <w:szCs w:val="24"/>
            <w:lang w:val="en-US"/>
          </w:rPr>
          <w:delText xml:space="preserve">10-11 samples from each of the three brain regions for each mouse were collected for RRBS analysis. </w:delText>
        </w:r>
      </w:del>
    </w:p>
    <w:p>
      <w:pPr>
        <w:pStyle w:val="Normal"/>
        <w:bidi w:val="0"/>
        <w:jc w:val="left"/>
        <w:rPr/>
      </w:pPr>
      <w:r>
        <w:rPr>
          <w:rFonts w:eastAsia="Arial" w:cs="Arial" w:ascii="Arial" w:hAnsi="Arial"/>
          <w:i/>
          <w:iCs/>
          <w:sz w:val="24"/>
          <w:szCs w:val="24"/>
          <w:lang w:val="en-US"/>
        </w:rPr>
        <w:t>What does RRBS involve?</w:t>
      </w:r>
      <w:r>
        <w:rPr>
          <w:rFonts w:eastAsia="Arial" w:cs="Arial" w:ascii="Arial" w:hAnsi="Arial"/>
          <w:sz w:val="24"/>
          <w:szCs w:val="24"/>
          <w:lang w:val="en-US"/>
        </w:rPr>
        <w:t xml:space="preserve"> </w:t>
      </w:r>
    </w:p>
    <w:p>
      <w:pPr>
        <w:pStyle w:val="Normal"/>
        <w:bidi w:val="0"/>
        <w:jc w:val="left"/>
        <w:rPr/>
      </w:pPr>
      <w:r>
        <w:rPr>
          <w:rFonts w:eastAsia="Arial" w:cs="Arial" w:ascii="Arial" w:hAnsi="Arial"/>
          <w:sz w:val="24"/>
          <w:szCs w:val="24"/>
          <w:lang w:val="en-US"/>
        </w:rPr>
        <w:t xml:space="preserve">The </w:t>
      </w:r>
      <w:ins w:id="68" w:author="Unknown Author" w:date="2020-08-10T16:05:19Z">
        <w:r>
          <w:rPr>
            <w:rFonts w:eastAsia="Arial" w:cs="Arial" w:ascii="Arial" w:hAnsi="Arial"/>
            <w:sz w:val="24"/>
            <w:szCs w:val="24"/>
            <w:lang w:val="en-US"/>
          </w:rPr>
          <w:t xml:space="preserve">sequencing reads </w:t>
        </w:r>
      </w:ins>
      <w:del w:id="69" w:author="Unknown Author" w:date="2020-08-10T16:05:19Z">
        <w:r>
          <w:rPr>
            <w:rFonts w:eastAsia="Arial" w:cs="Arial" w:ascii="Arial" w:hAnsi="Arial"/>
            <w:sz w:val="24"/>
            <w:szCs w:val="24"/>
            <w:lang w:val="en-US"/>
          </w:rPr>
          <w:delText>genome from</w:delText>
        </w:r>
      </w:del>
      <w:r>
        <w:rPr>
          <w:rFonts w:eastAsia="Arial" w:cs="Arial" w:ascii="Arial" w:hAnsi="Arial"/>
          <w:sz w:val="24"/>
          <w:szCs w:val="24"/>
          <w:lang w:val="en-US"/>
        </w:rPr>
        <w:t xml:space="preserve"> each sample w</w:t>
      </w:r>
      <w:ins w:id="70" w:author="Unknown Author" w:date="2020-08-10T16:05:28Z">
        <w:r>
          <w:rPr>
            <w:rFonts w:eastAsia="Arial" w:cs="Arial" w:ascii="Arial" w:hAnsi="Arial"/>
            <w:sz w:val="24"/>
            <w:szCs w:val="24"/>
            <w:lang w:val="en-US"/>
          </w:rPr>
          <w:t>ere</w:t>
        </w:r>
      </w:ins>
      <w:del w:id="71" w:author="Unknown Author" w:date="2020-08-10T16:05:28Z">
        <w:r>
          <w:rPr>
            <w:rFonts w:eastAsia="Arial" w:cs="Arial" w:ascii="Arial" w:hAnsi="Arial"/>
            <w:sz w:val="24"/>
            <w:szCs w:val="24"/>
            <w:lang w:val="en-US"/>
          </w:rPr>
          <w:delText>as</w:delText>
        </w:r>
      </w:del>
      <w:r>
        <w:rPr>
          <w:rFonts w:eastAsia="Arial" w:cs="Arial" w:ascii="Arial" w:hAnsi="Arial"/>
          <w:sz w:val="24"/>
          <w:szCs w:val="24"/>
          <w:lang w:val="en-US"/>
        </w:rPr>
        <w:t xml:space="preserve"> aligned to a reference genome, </w:t>
      </w:r>
      <w:del w:id="72" w:author="Unknown Author" w:date="2020-08-10T16:05:39Z">
        <w:r>
          <w:rPr>
            <w:rFonts w:eastAsia="Arial" w:cs="Arial" w:ascii="Arial" w:hAnsi="Arial"/>
            <w:sz w:val="24"/>
            <w:szCs w:val="24"/>
            <w:lang w:val="en-US"/>
          </w:rPr>
          <w:delText>using adapters,</w:delText>
        </w:r>
      </w:del>
      <w:r>
        <w:rPr>
          <w:rFonts w:eastAsia="Arial" w:cs="Arial" w:ascii="Arial" w:hAnsi="Arial"/>
          <w:sz w:val="24"/>
          <w:szCs w:val="24"/>
          <w:lang w:val="en-US"/>
        </w:rPr>
        <w:t xml:space="preserve"> and c</w:t>
      </w:r>
      <w:del w:id="73" w:author="Unknown Author" w:date="2020-08-10T16:05:57Z">
        <w:r>
          <w:rPr>
            <w:rFonts w:eastAsia="Arial" w:cs="Arial" w:ascii="Arial" w:hAnsi="Arial"/>
            <w:sz w:val="24"/>
            <w:szCs w:val="24"/>
            <w:lang w:val="en-US"/>
          </w:rPr>
          <w:delText>hecked for methylate</w:delText>
        </w:r>
      </w:del>
      <w:ins w:id="74" w:author="Unknown Author" w:date="2020-08-10T16:05:58Z">
        <w:r>
          <w:rPr>
            <w:rFonts w:eastAsia="Arial" w:cs="Arial" w:ascii="Arial" w:hAnsi="Arial"/>
            <w:sz w:val="24"/>
            <w:szCs w:val="24"/>
            <w:lang w:val="en-US"/>
          </w:rPr>
          <w:t>DNA methylation</w:t>
        </w:r>
      </w:ins>
      <w:ins w:id="75" w:author="Unknown Author" w:date="2020-08-10T16:06:00Z">
        <w:r>
          <w:rPr>
            <w:rFonts w:eastAsia="Arial" w:cs="Arial" w:ascii="Arial" w:hAnsi="Arial"/>
            <w:sz w:val="24"/>
            <w:szCs w:val="24"/>
            <w:lang w:val="en-US"/>
          </w:rPr>
          <w:t xml:space="preserve"> at</w:t>
        </w:r>
      </w:ins>
      <w:del w:id="76" w:author="Unknown Author" w:date="2020-08-10T16:05:57Z">
        <w:r>
          <w:rPr>
            <w:rFonts w:eastAsia="Arial" w:cs="Arial" w:ascii="Arial" w:hAnsi="Arial"/>
            <w:sz w:val="24"/>
            <w:szCs w:val="24"/>
            <w:lang w:val="en-US"/>
          </w:rPr>
          <w:delText>d</w:delText>
        </w:r>
      </w:del>
      <w:r>
        <w:rPr>
          <w:rFonts w:eastAsia="Arial" w:cs="Arial" w:ascii="Arial" w:hAnsi="Arial"/>
          <w:sz w:val="24"/>
          <w:szCs w:val="24"/>
          <w:lang w:val="en-US"/>
        </w:rPr>
        <w:t xml:space="preserve"> CpG sites</w:t>
      </w:r>
      <w:ins w:id="77" w:author="Unknown Author" w:date="2020-08-10T16:06:04Z">
        <w:r>
          <w:rPr>
            <w:rFonts w:eastAsia="Arial" w:cs="Arial" w:ascii="Arial" w:hAnsi="Arial"/>
            <w:sz w:val="24"/>
            <w:szCs w:val="24"/>
            <w:lang w:val="en-US"/>
          </w:rPr>
          <w:t xml:space="preserve"> was estimated</w:t>
        </w:r>
      </w:ins>
      <w:r>
        <w:rPr>
          <w:rFonts w:eastAsia="Arial" w:cs="Arial" w:ascii="Arial" w:hAnsi="Arial"/>
          <w:sz w:val="24"/>
          <w:szCs w:val="24"/>
          <w:lang w:val="en-US"/>
        </w:rPr>
        <w:t xml:space="preserve">. </w:t>
      </w:r>
      <w:commentRangeStart w:id="1"/>
      <w:r>
        <w:rPr>
          <w:rFonts w:eastAsia="Arial" w:cs="Arial" w:ascii="Arial" w:hAnsi="Arial"/>
          <w:sz w:val="24"/>
          <w:szCs w:val="24"/>
          <w:lang w:val="en-US"/>
        </w:rPr>
        <w:t xml:space="preserve">To protect the sites of interest from bisulfite sequencing, each methylated cytosine underwent C to T conversion. </w:t>
      </w:r>
      <w:ins w:id="78" w:author="Unknown Author" w:date="2020-08-10T16:06:46Z">
        <w:r>
          <w:rPr>
            <w:rFonts w:eastAsia="Arial" w:cs="Arial" w:ascii="Arial" w:hAnsi="Arial"/>
            <w:sz w:val="24"/>
            <w:szCs w:val="24"/>
            <w:lang w:val="en-US"/>
          </w:rPr>
        </w:r>
      </w:ins>
      <w:commentRangeEnd w:id="1"/>
      <w:r>
        <w:commentReference w:id="1"/>
      </w:r>
      <w:r>
        <w:rPr>
          <w:rFonts w:eastAsia="Arial" w:cs="Arial" w:ascii="Arial" w:hAnsi="Arial"/>
          <w:sz w:val="24"/>
          <w:szCs w:val="24"/>
          <w:lang w:val="en-US"/>
        </w:rPr>
        <w:t>Bisulfite sequencing leads to unmethylated Cs converting to Us</w:t>
      </w:r>
      <w:del w:id="79" w:author="Unknown Author" w:date="2020-08-10T16:08:03Z">
        <w:r>
          <w:rPr>
            <w:rFonts w:eastAsia="Arial" w:cs="Arial" w:ascii="Arial" w:hAnsi="Arial"/>
            <w:sz w:val="24"/>
            <w:szCs w:val="24"/>
            <w:lang w:val="en-US"/>
          </w:rPr>
          <w:delText>, which would be problematic if they were our sites of interest! For analysis of CpG sites, the Ts are</w:delText>
        </w:r>
      </w:del>
      <w:ins w:id="80" w:author="Unknown Author" w:date="2020-08-10T16:08:03Z">
        <w:r>
          <w:rPr>
            <w:rFonts w:eastAsia="Arial" w:cs="Arial" w:ascii="Arial" w:hAnsi="Arial"/>
            <w:sz w:val="24"/>
            <w:szCs w:val="24"/>
            <w:lang w:val="en-US"/>
          </w:rPr>
          <w:t xml:space="preserve"> and </w:t>
        </w:r>
      </w:ins>
      <w:r>
        <w:rPr>
          <w:rFonts w:eastAsia="Arial" w:cs="Arial" w:ascii="Arial" w:hAnsi="Arial"/>
          <w:sz w:val="24"/>
          <w:szCs w:val="24"/>
          <w:lang w:val="en-US"/>
        </w:rPr>
        <w:t xml:space="preserve"> later </w:t>
      </w:r>
      <w:del w:id="81" w:author="Unknown Author" w:date="2020-08-10T16:08:09Z">
        <w:r>
          <w:rPr>
            <w:rFonts w:eastAsia="Arial" w:cs="Arial" w:ascii="Arial" w:hAnsi="Arial"/>
            <w:sz w:val="24"/>
            <w:szCs w:val="24"/>
            <w:lang w:val="en-US"/>
          </w:rPr>
          <w:delText xml:space="preserve">reverted </w:delText>
        </w:r>
      </w:del>
      <w:r>
        <w:rPr>
          <w:rFonts w:eastAsia="Arial" w:cs="Arial" w:ascii="Arial" w:hAnsi="Arial"/>
          <w:sz w:val="24"/>
          <w:szCs w:val="24"/>
          <w:lang w:val="en-US"/>
        </w:rPr>
        <w:t xml:space="preserve">to </w:t>
      </w:r>
      <w:ins w:id="82" w:author="Unknown Author" w:date="2020-08-10T16:08:12Z">
        <w:r>
          <w:rPr>
            <w:rFonts w:eastAsia="Arial" w:cs="Arial" w:ascii="Arial" w:hAnsi="Arial"/>
            <w:sz w:val="24"/>
            <w:szCs w:val="24"/>
            <w:lang w:val="en-US"/>
          </w:rPr>
          <w:t>T</w:t>
        </w:r>
      </w:ins>
      <w:del w:id="83" w:author="Unknown Author" w:date="2020-08-10T16:08:11Z">
        <w:r>
          <w:rPr>
            <w:rFonts w:eastAsia="Arial" w:cs="Arial" w:ascii="Arial" w:hAnsi="Arial"/>
            <w:sz w:val="24"/>
            <w:szCs w:val="24"/>
            <w:lang w:val="en-US"/>
          </w:rPr>
          <w:delText>C</w:delText>
        </w:r>
      </w:del>
      <w:r>
        <w:rPr>
          <w:rFonts w:eastAsia="Arial" w:cs="Arial" w:ascii="Arial" w:hAnsi="Arial"/>
          <w:sz w:val="24"/>
          <w:szCs w:val="24"/>
          <w:lang w:val="en-US"/>
        </w:rPr>
        <w:t>s</w:t>
      </w:r>
      <w:ins w:id="84" w:author="Unknown Author" w:date="2020-08-10T16:08:13Z">
        <w:r>
          <w:rPr>
            <w:rFonts w:eastAsia="Arial" w:cs="Arial" w:ascii="Arial" w:hAnsi="Arial"/>
            <w:sz w:val="24"/>
            <w:szCs w:val="24"/>
            <w:lang w:val="en-US"/>
          </w:rPr>
          <w:t xml:space="preserve"> after PCR amplification</w:t>
        </w:r>
      </w:ins>
      <w:r>
        <w:rPr>
          <w:rFonts w:eastAsia="Arial" w:cs="Arial" w:ascii="Arial" w:hAnsi="Arial"/>
          <w:sz w:val="24"/>
          <w:szCs w:val="24"/>
          <w:lang w:val="en-US"/>
        </w:rPr>
        <w:t xml:space="preserve">. Quality check software, fastQC is used to check for </w:t>
      </w:r>
      <w:ins w:id="85" w:author="Unknown Author" w:date="2020-08-10T16:09:25Z">
        <w:r>
          <w:rPr>
            <w:rFonts w:eastAsia="Arial" w:cs="Arial" w:ascii="Arial" w:hAnsi="Arial"/>
            <w:sz w:val="24"/>
            <w:szCs w:val="24"/>
            <w:lang w:val="en-US"/>
          </w:rPr>
          <w:t>low quality</w:t>
        </w:r>
      </w:ins>
      <w:del w:id="86" w:author="Unknown Author" w:date="2020-08-10T16:09:25Z">
        <w:r>
          <w:rPr>
            <w:rFonts w:eastAsia="Arial" w:cs="Arial" w:ascii="Arial" w:hAnsi="Arial"/>
            <w:sz w:val="24"/>
            <w:szCs w:val="24"/>
            <w:lang w:val="en-US"/>
          </w:rPr>
          <w:delText>miscalled bases</w:delText>
        </w:r>
      </w:del>
      <w:r>
        <w:rPr>
          <w:rFonts w:eastAsia="Arial" w:cs="Arial" w:ascii="Arial" w:hAnsi="Arial"/>
          <w:sz w:val="24"/>
          <w:szCs w:val="24"/>
          <w:lang w:val="en-US"/>
        </w:rPr>
        <w:t xml:space="preserve"> </w:t>
      </w:r>
      <w:del w:id="87" w:author="Unknown Author" w:date="2020-08-10T16:09:37Z">
        <w:r>
          <w:rPr>
            <w:rFonts w:eastAsia="Arial" w:cs="Arial" w:ascii="Arial" w:hAnsi="Arial"/>
            <w:sz w:val="24"/>
            <w:szCs w:val="24"/>
            <w:lang w:val="en-US"/>
          </w:rPr>
          <w:delText>after every big step</w:delText>
        </w:r>
      </w:del>
      <w:ins w:id="88" w:author="Unknown Author" w:date="2020-08-10T16:09:37Z">
        <w:r>
          <w:rPr>
            <w:rFonts w:eastAsia="Arial" w:cs="Arial" w:ascii="Arial" w:hAnsi="Arial"/>
            <w:sz w:val="24"/>
            <w:szCs w:val="24"/>
            <w:lang w:val="en-US"/>
          </w:rPr>
          <w:t xml:space="preserve"> raw sequencing reads</w:t>
        </w:r>
      </w:ins>
      <w:r>
        <w:rPr>
          <w:rFonts w:eastAsia="Arial" w:cs="Arial" w:ascii="Arial" w:hAnsi="Arial"/>
          <w:sz w:val="24"/>
          <w:szCs w:val="24"/>
          <w:lang w:val="en-US"/>
        </w:rPr>
        <w:t xml:space="preserve">. </w:t>
      </w:r>
      <w:commentRangeStart w:id="2"/>
      <w:r>
        <w:rPr>
          <w:rFonts w:eastAsia="Arial" w:cs="Arial" w:ascii="Arial" w:hAnsi="Arial"/>
          <w:sz w:val="24"/>
          <w:szCs w:val="24"/>
          <w:lang w:val="en-US"/>
        </w:rPr>
        <w:t>After completion of the alignment, adapters and low-quality sequence ends were trimmed using TrimGalore.</w:t>
      </w:r>
      <w:ins w:id="89" w:author="Unknown Author" w:date="2020-08-10T16:10:03Z">
        <w:r>
          <w:rPr>
            <w:rFonts w:eastAsia="Arial" w:cs="Arial" w:ascii="Arial" w:hAnsi="Arial"/>
            <w:sz w:val="24"/>
            <w:szCs w:val="24"/>
            <w:lang w:val="en-US"/>
          </w:rPr>
        </w:r>
      </w:ins>
      <w:commentRangeEnd w:id="2"/>
      <w:r>
        <w:commentReference w:id="2"/>
      </w:r>
      <w:r>
        <w:rPr>
          <w:rFonts w:eastAsia="Arial" w:cs="Arial" w:ascii="Arial" w:hAnsi="Arial"/>
          <w:sz w:val="24"/>
          <w:szCs w:val="24"/>
          <w:lang w:val="en-US"/>
        </w:rPr>
        <w:t xml:space="preserve"> Finally, Bismark is used to map bisulfite-treated sequencing reads to a genome of interest and extract methylation information.</w:t>
      </w:r>
    </w:p>
    <w:p>
      <w:pPr>
        <w:pStyle w:val="Normal"/>
        <w:bidi w:val="0"/>
        <w:jc w:val="left"/>
        <w:rPr/>
      </w:pPr>
      <w:r>
        <w:rPr/>
        <w:drawing>
          <wp:inline distT="0" distB="0" distL="114935" distR="114935">
            <wp:extent cx="3752850" cy="3771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52850" cy="3771900"/>
                    </a:xfrm>
                    <a:prstGeom prst="rect">
                      <a:avLst/>
                    </a:prstGeom>
                  </pic:spPr>
                </pic:pic>
              </a:graphicData>
            </a:graphic>
          </wp:inline>
        </w:drawing>
        <w:drawing>
          <wp:anchor behindDoc="0" distT="0" distB="0" distL="0" distR="114300" simplePos="0" locked="0" layoutInCell="1" allowOverlap="1" relativeHeight="3">
            <wp:simplePos x="0" y="0"/>
            <wp:positionH relativeFrom="column">
              <wp:align>left</wp:align>
            </wp:positionH>
            <wp:positionV relativeFrom="paragraph">
              <wp:posOffset>635</wp:posOffset>
            </wp:positionV>
            <wp:extent cx="609600" cy="2190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 cy="219075"/>
                    </a:xfrm>
                    <a:prstGeom prst="rect">
                      <a:avLst/>
                    </a:prstGeom>
                  </pic:spPr>
                </pic:pic>
              </a:graphicData>
            </a:graphic>
          </wp:anchor>
        </w:drawing>
      </w:r>
    </w:p>
    <w:p>
      <w:pPr>
        <w:pStyle w:val="Normal"/>
        <w:bidi w:val="0"/>
        <w:jc w:val="left"/>
        <w:rPr>
          <w:rFonts w:ascii="Arial" w:hAnsi="Arial" w:eastAsia="Arial" w:cs="Arial"/>
          <w:sz w:val="24"/>
          <w:szCs w:val="24"/>
          <w:lang w:val="en-US"/>
        </w:rPr>
      </w:pPr>
      <w:r>
        <w:rPr/>
        <w:drawing>
          <wp:inline distT="0" distB="0" distL="114935" distR="114935">
            <wp:extent cx="3686175" cy="3724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86175" cy="3724275"/>
                    </a:xfrm>
                    <a:prstGeom prst="rect">
                      <a:avLst/>
                    </a:prstGeom>
                  </pic:spPr>
                </pic:pic>
              </a:graphicData>
            </a:graphic>
          </wp:inline>
        </w:drawing>
      </w:r>
      <w:r>
        <w:rPr>
          <w:rFonts w:eastAsia="Arial" w:cs="Arial" w:ascii="Arial" w:hAnsi="Arial"/>
          <w:sz w:val="24"/>
          <w:szCs w:val="24"/>
          <w:lang w:val="en-US"/>
        </w:rP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609600" cy="23812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238125"/>
                    </a:xfrm>
                    <a:prstGeom prst="rect">
                      <a:avLst/>
                    </a:prstGeom>
                  </pic:spPr>
                </pic:pic>
              </a:graphicData>
            </a:graphic>
          </wp:anchor>
        </w:drawing>
      </w:r>
      <w:r>
        <w:rPr>
          <w:rFonts w:eastAsia="Arial" w:cs="Arial" w:ascii="Arial" w:hAnsi="Arial"/>
          <w:sz w:val="24"/>
          <w:szCs w:val="24"/>
          <w:lang w:val="en-US"/>
        </w:rPr>
        <w:t xml:space="preserve"> </w:t>
      </w:r>
    </w:p>
    <w:p>
      <w:pPr>
        <w:pStyle w:val="Normal"/>
        <w:bidi w:val="0"/>
        <w:jc w:val="left"/>
        <w:rPr/>
      </w:pPr>
      <w:r>
        <w:rPr>
          <w:rFonts w:eastAsia="Calibri" w:cs="Calibri"/>
          <w:sz w:val="22"/>
          <w:szCs w:val="22"/>
          <w:lang w:val="en-US"/>
        </w:rPr>
        <w:t xml:space="preserve"> </w:t>
      </w:r>
    </w:p>
    <w:p>
      <w:pPr>
        <w:pStyle w:val="Normal"/>
        <w:bidi w:val="0"/>
        <w:jc w:val="left"/>
        <w:rPr/>
      </w:pPr>
      <w:r>
        <w:rPr>
          <w:rFonts w:eastAsia="Arial" w:cs="Arial" w:ascii="Arial" w:hAnsi="Arial"/>
          <w:sz w:val="24"/>
          <w:szCs w:val="24"/>
          <w:lang w:val="en-US"/>
        </w:rPr>
        <w:t xml:space="preserve">BiSeq is an R package used for statistical analysis of RRBS data. By producing R scripts which plotted the data, I identified significant patterns. Figure 1 is a graphical representation of spatial correlation (variogram) between pairs of CpG sites in the MCC brain region. It plots distance between pairs (x-axis) against their semi variance (variation between methylation levels, y-axis). The results show a typical semi variance curve, suggesting that CpG sites with a similar methylation level are close together. As the distance increases between pairs, the variance becomes higher until it stabilises. </w:t>
      </w:r>
    </w:p>
    <w:p>
      <w:pPr>
        <w:pStyle w:val="Normal"/>
        <w:bidi w:val="0"/>
        <w:jc w:val="left"/>
        <w:rPr>
          <w:rFonts w:ascii="Arial" w:hAnsi="Arial" w:eastAsia="Arial" w:cs="Arial"/>
          <w:sz w:val="24"/>
          <w:szCs w:val="24"/>
          <w:lang w:val="en-US"/>
        </w:rPr>
      </w:pPr>
      <w:r>
        <w:rPr>
          <w:rFonts w:eastAsia="Arial" w:cs="Arial" w:ascii="Arial" w:hAnsi="Arial"/>
          <w:sz w:val="24"/>
          <w:szCs w:val="24"/>
          <w:lang w:val="en-US"/>
        </w:rPr>
        <w:t xml:space="preserve">Scatter plots were developed for each differentially methylated region (DMR) in the region. Figure 2 represents one DMR from the MCC brain region and compares the methylation levels between the cJ and cByJ phenotypes in that region of the genome. The variation of methylation between the two groups indicates that the DMR contains a gene associated with an increase in aggression; suppressed by methylation in the cByJ group and expressed in the cJ group. </w:t>
      </w:r>
    </w:p>
    <w:p>
      <w:pPr>
        <w:pStyle w:val="Normal"/>
        <w:bidi w:val="0"/>
        <w:jc w:val="left"/>
        <w:rPr/>
      </w:pPr>
      <w:r>
        <w:rPr>
          <w:rFonts w:eastAsia="Arial" w:cs="Arial" w:ascii="Arial" w:hAnsi="Arial"/>
          <w:i/>
          <w:iCs/>
          <w:sz w:val="24"/>
          <w:szCs w:val="24"/>
          <w:lang w:val="en-US"/>
        </w:rPr>
        <w:t>What would be the next step?</w:t>
      </w:r>
      <w:r>
        <w:rPr>
          <w:rFonts w:eastAsia="Arial" w:cs="Arial" w:ascii="Arial" w:hAnsi="Arial"/>
          <w:sz w:val="24"/>
          <w:szCs w:val="24"/>
          <w:lang w:val="en-US"/>
        </w:rPr>
        <w:t xml:space="preserve"> </w:t>
      </w:r>
    </w:p>
    <w:p>
      <w:pPr>
        <w:pStyle w:val="Normal"/>
        <w:bidi w:val="0"/>
        <w:jc w:val="left"/>
        <w:rPr/>
      </w:pPr>
      <w:r>
        <w:rPr>
          <w:rFonts w:eastAsia="Arial" w:cs="Arial" w:ascii="Arial" w:hAnsi="Arial"/>
          <w:sz w:val="24"/>
          <w:szCs w:val="24"/>
          <w:lang w:val="en-US"/>
        </w:rPr>
        <w:t>By researching the role of epigenetic variation in the aetiology of psychiatric disorders scientists can progress their understanding of disease characteristics. The data shows some very interesting results which can be investigated further with other datasets. Pinpointing key DMRs and their positions in the genome would allow us to identify genes associated with aggressive traits.</w:t>
      </w:r>
    </w:p>
    <w:p>
      <w:pPr>
        <w:pStyle w:val="Normal"/>
        <w:spacing w:lineRule="auto" w:line="259" w:beforeAutospacing="0" w:before="0" w:afterAutospacing="0" w:after="160"/>
        <w:ind w:left="0" w:right="0" w:hanging="0"/>
        <w:jc w:val="left"/>
        <w:rPr>
          <w:rFonts w:ascii="Arial" w:hAnsi="Arial" w:eastAsia="Arial" w:cs="Arial"/>
          <w:sz w:val="24"/>
          <w:szCs w:val="24"/>
          <w:lang w:val="en-US"/>
        </w:rPr>
      </w:pPr>
      <w:r>
        <w:rPr>
          <w:rFonts w:eastAsia="Arial" w:cs="Arial" w:ascii="Arial" w:hAnsi="Arial"/>
          <w:sz w:val="24"/>
          <w:szCs w:val="24"/>
          <w:lang w:val="en-US"/>
        </w:rPr>
        <w:t>Luckily, the COVID-19 pandemic did not hinder the completion of my project, which was initially part of the Institute of Metabolic and Systems Research Summer School (IMSR). Although many exciting seminars provided by the IMSR were unfortunately cancelled, I am grateful for the opportunity to explore neuroepigenetics and bioinformatics from my own office (also known as my bed)! Working from home was a lovely experience, thanks to my supervisor, Dr Joana Viana, who allowed me the freedom to self-direct my learning towards my own interests. Despite these trying times, I could experience this opportunity thanks to the financial aid from the Genes and Development Summer Studentship, offered by the Genetics Society. Learning about RRBS, R and neuroepigenetics? I couldn’t have asked for a more intriguing lockdown challenge!</w:t>
      </w:r>
    </w:p>
    <w:p>
      <w:pPr>
        <w:pStyle w:val="Normal"/>
        <w:bidi w:val="0"/>
        <w:spacing w:lineRule="exact" w:line="360"/>
        <w:jc w:val="left"/>
        <w:rPr/>
      </w:pPr>
      <w:r>
        <w:rPr>
          <w:rFonts w:eastAsia="Arial" w:cs="Arial" w:ascii="Arial" w:hAnsi="Arial"/>
          <w:sz w:val="24"/>
          <w:szCs w:val="24"/>
          <w:lang w:val="en-US"/>
        </w:rPr>
        <w:t xml:space="preserve"> </w:t>
      </w:r>
    </w:p>
    <w:p>
      <w:pPr>
        <w:pStyle w:val="Normal"/>
        <w:bidi w:val="0"/>
        <w:spacing w:lineRule="exact" w:line="360"/>
        <w:jc w:val="left"/>
        <w:rPr>
          <w:rFonts w:ascii="Arial" w:hAnsi="Arial" w:eastAsia="Arial" w:cs="Arial"/>
          <w:sz w:val="24"/>
          <w:szCs w:val="24"/>
          <w:lang w:val="en-US"/>
        </w:rPr>
      </w:pPr>
      <w:r>
        <w:rPr>
          <w:rFonts w:eastAsia="Arial" w:cs="Arial" w:ascii="Arial" w:hAnsi="Arial"/>
          <w:sz w:val="24"/>
          <w:szCs w:val="24"/>
          <w:lang w:val="en-US"/>
        </w:rPr>
      </w:r>
    </w:p>
    <w:p>
      <w:pPr>
        <w:pStyle w:val="Normal"/>
        <w:bidi w:val="0"/>
        <w:jc w:val="left"/>
        <w:rPr>
          <w:rFonts w:ascii="Arial" w:hAnsi="Arial" w:eastAsia="Arial" w:cs="Arial"/>
          <w:sz w:val="24"/>
          <w:szCs w:val="24"/>
          <w:lang w:val="en-US"/>
        </w:rPr>
      </w:pPr>
      <w:r>
        <w:rPr>
          <w:rFonts w:eastAsia="Arial" w:cs="Arial" w:ascii="Arial" w:hAnsi="Arial"/>
          <w:sz w:val="24"/>
          <w:szCs w:val="24"/>
          <w:lang w:val="en-US"/>
        </w:rPr>
      </w:r>
    </w:p>
    <w:p>
      <w:pPr>
        <w:pStyle w:val="Normal"/>
        <w:bidi w:val="0"/>
        <w:jc w:val="left"/>
        <w:rPr/>
      </w:pPr>
      <w:r>
        <w:rPr/>
        <w:br/>
      </w:r>
    </w:p>
    <w:p>
      <w:pPr>
        <w:pStyle w:val="Normal"/>
        <w:bidi w:val="0"/>
        <w:spacing w:lineRule="auto" w:line="259" w:beforeAutospacing="0" w:before="0" w:afterAutospacing="0" w:after="0"/>
        <w:ind w:left="36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0T16:01: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very technical, don’t forget they might want to include the report in their newsletter. I think they are more interested in your experience of it. Your next paragraphs are much more what I think they want</w:t>
      </w:r>
    </w:p>
  </w:comment>
  <w:comment w:id="1" w:author="Unknown Author" w:date="2020-08-10T16:06:4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isn’t correct. The sites that are methylated are protected against bisulfite conversion, which is a laboratory methods we used to convert the DNA samples before sequencing.</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The unmethylated Cs are converted to Us, which after PCR are converted to Ts. They never revert back to Cs, that’s why we can distinguished a methylated from an unmethylated site. T → unmethylated, C → methylated</w:t>
      </w:r>
    </w:p>
  </w:comment>
  <w:comment w:id="2" w:author="Unknown Author" w:date="2020-08-10T16:10:03Z" w:initials="">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The trimming was before the alignment.</w:t>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WE fastqc’ed, then trimmed, then fastqc’d again and then alignment. And finally we estimated DNA methylation levels using the methylation extractor from bismark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4</Pages>
  <Words>880</Words>
  <Characters>5176</Characters>
  <CharactersWithSpaces>6065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2020-07-13T14:26:07Z</dcterms:created>
  <dc:creator>Zarnaz Hadi (BSc Biomed Sc w Y in Com Sc FT)</dc:creator>
  <dc:description/>
  <dc:language>en-GB</dc:language>
  <cp:lastModifiedBy/>
  <dcterms:modified xsi:type="dcterms:W3CDTF">2020-08-10T16:11:37Z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